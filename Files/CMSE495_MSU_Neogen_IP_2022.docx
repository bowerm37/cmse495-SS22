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B422" w14:textId="77777777" w:rsidR="006550D4" w:rsidRPr="007B1B84" w:rsidRDefault="006550D4" w:rsidP="0042380E">
      <w:pPr>
        <w:pStyle w:val="01-heading"/>
      </w:pPr>
      <w:r w:rsidRPr="007B1B84">
        <w:t>This Agreement</w:t>
      </w:r>
    </w:p>
    <w:p w14:paraId="7B283E6F" w14:textId="2A9B738D" w:rsidR="006550D4" w:rsidRPr="006E35AE" w:rsidRDefault="00675A73" w:rsidP="006E35AE">
      <w:pPr>
        <w:pStyle w:val="02-paragraph"/>
      </w:pPr>
      <w:r w:rsidRPr="006E35AE">
        <w:t>This document sets forth my rights and responsibilities regarding intellectual property</w:t>
      </w:r>
      <w:r w:rsidR="00583903">
        <w:t xml:space="preserve"> that</w:t>
      </w:r>
      <w:r w:rsidRPr="006E35AE">
        <w:t xml:space="preserve"> </w:t>
      </w:r>
      <w:r w:rsidR="00440B4A">
        <w:t xml:space="preserve">may be </w:t>
      </w:r>
      <w:r w:rsidRPr="006E35AE">
        <w:t>create</w:t>
      </w:r>
      <w:r w:rsidR="00440B4A">
        <w:t>d</w:t>
      </w:r>
      <w:r w:rsidRPr="006E35AE">
        <w:t xml:space="preserve"> through my participation in </w:t>
      </w:r>
      <w:r w:rsidR="0069625C">
        <w:t>CMSE495 “</w:t>
      </w:r>
      <w:r w:rsidR="0069625C" w:rsidRPr="000D3AF6">
        <w:t>Experiential Learning in Data Science</w:t>
      </w:r>
      <w:r w:rsidR="0069625C">
        <w:t xml:space="preserve">,” </w:t>
      </w:r>
      <w:r w:rsidRPr="006E35AE">
        <w:t xml:space="preserve">under the direction of </w:t>
      </w:r>
      <w:r w:rsidR="0069625C">
        <w:t>Dr. Dirk Colbry, Michigan State University,</w:t>
      </w:r>
      <w:r w:rsidR="0042380E">
        <w:t xml:space="preserve"> </w:t>
      </w:r>
      <w:r w:rsidRPr="006E35AE">
        <w:t xml:space="preserve">at </w:t>
      </w:r>
      <w:r w:rsidR="00B113E1" w:rsidRPr="006E35AE">
        <w:t>Michigan State University</w:t>
      </w:r>
      <w:r w:rsidR="0029603B" w:rsidRPr="006E35AE">
        <w:t xml:space="preserve"> </w:t>
      </w:r>
      <w:r w:rsidR="009A023B" w:rsidRPr="006E35AE">
        <w:t xml:space="preserve">with a project for </w:t>
      </w:r>
      <w:proofErr w:type="spellStart"/>
      <w:r w:rsidR="00440B4A">
        <w:t>Neogen</w:t>
      </w:r>
      <w:proofErr w:type="spellEnd"/>
      <w:r w:rsidR="00440B4A">
        <w:t xml:space="preserve"> Corporation </w:t>
      </w:r>
      <w:r w:rsidR="009A023B" w:rsidRPr="006E35AE">
        <w:t>(</w:t>
      </w:r>
      <w:r w:rsidR="00042197">
        <w:t xml:space="preserve">hereafter </w:t>
      </w:r>
      <w:r w:rsidR="009A023B" w:rsidRPr="006E35AE">
        <w:t xml:space="preserve">“COMPANY”) </w:t>
      </w:r>
      <w:r w:rsidR="00C268A0" w:rsidRPr="006E35AE">
        <w:t>with offices located at</w:t>
      </w:r>
      <w:r w:rsidR="00440B4A">
        <w:t xml:space="preserve"> 620 </w:t>
      </w:r>
      <w:proofErr w:type="spellStart"/>
      <w:r w:rsidR="00440B4A">
        <w:t>Lesher</w:t>
      </w:r>
      <w:proofErr w:type="spellEnd"/>
      <w:r w:rsidR="00440B4A">
        <w:t xml:space="preserve"> Pl, Lansing, Michigan </w:t>
      </w:r>
      <w:r w:rsidR="00440B4A" w:rsidRPr="00440B4A">
        <w:t>48912</w:t>
      </w:r>
      <w:r w:rsidR="00440B4A">
        <w:t xml:space="preserve">, </w:t>
      </w:r>
      <w:r w:rsidR="009A023B" w:rsidRPr="006E35AE">
        <w:t xml:space="preserve">titled </w:t>
      </w:r>
      <w:r w:rsidR="009A023B" w:rsidRPr="006E35AE">
        <w:rPr>
          <w:highlight w:val="yellow"/>
        </w:rPr>
        <w:t>“</w:t>
      </w:r>
      <w:r w:rsidR="009921D1" w:rsidRPr="006E35AE">
        <w:rPr>
          <w:highlight w:val="yellow"/>
        </w:rPr>
        <w:t>&lt;project title&gt;</w:t>
      </w:r>
      <w:r w:rsidR="009A023B" w:rsidRPr="006E35AE">
        <w:rPr>
          <w:highlight w:val="yellow"/>
        </w:rPr>
        <w:t>”</w:t>
      </w:r>
      <w:r w:rsidR="009A023B" w:rsidRPr="006E35AE">
        <w:t xml:space="preserve"> </w:t>
      </w:r>
      <w:r w:rsidR="0029603B" w:rsidRPr="006E35AE">
        <w:t>(</w:t>
      </w:r>
      <w:r w:rsidR="00042197">
        <w:t xml:space="preserve">hereafter </w:t>
      </w:r>
      <w:r w:rsidR="0029603B" w:rsidRPr="006E35AE">
        <w:t>“</w:t>
      </w:r>
      <w:r w:rsidR="00ED73BC" w:rsidRPr="006E35AE">
        <w:t>PROJECT</w:t>
      </w:r>
      <w:r w:rsidR="0029603B" w:rsidRPr="006E35AE">
        <w:t>”)</w:t>
      </w:r>
      <w:r w:rsidR="008858D1" w:rsidRPr="006E35AE">
        <w:t xml:space="preserve">. </w:t>
      </w:r>
      <w:r w:rsidRPr="006E35AE">
        <w:t>I understand this document is a</w:t>
      </w:r>
      <w:r w:rsidR="006D7017" w:rsidRPr="006E35AE">
        <w:t>n assignment of intellectual property rights and is a binding legal agreement</w:t>
      </w:r>
      <w:r w:rsidR="00AB3581" w:rsidRPr="006E35AE">
        <w:t xml:space="preserve"> between </w:t>
      </w:r>
      <w:r w:rsidR="00042197" w:rsidRPr="006E35AE">
        <w:t xml:space="preserve">COMPANY </w:t>
      </w:r>
      <w:r w:rsidR="00042197">
        <w:t xml:space="preserve">and </w:t>
      </w:r>
      <w:r w:rsidR="00AB3581" w:rsidRPr="006E35AE">
        <w:t>myself</w:t>
      </w:r>
      <w:r w:rsidR="009A023B" w:rsidRPr="006E35AE">
        <w:t xml:space="preserve">, </w:t>
      </w:r>
      <w:r w:rsidR="009A023B" w:rsidRPr="006E35AE">
        <w:rPr>
          <w:highlight w:val="yellow"/>
        </w:rPr>
        <w:t>&lt;student name&gt;</w:t>
      </w:r>
      <w:r w:rsidR="00C268A0" w:rsidRPr="006E35AE">
        <w:t xml:space="preserve"> </w:t>
      </w:r>
      <w:r w:rsidR="008858D1" w:rsidRPr="006E35AE">
        <w:t>(</w:t>
      </w:r>
      <w:r w:rsidR="00042197">
        <w:t xml:space="preserve">hereafter </w:t>
      </w:r>
      <w:r w:rsidR="008858D1" w:rsidRPr="006E35AE">
        <w:t>“STUDENT”)</w:t>
      </w:r>
      <w:r w:rsidR="0042380E">
        <w:t>,</w:t>
      </w:r>
      <w:r w:rsidR="008858D1" w:rsidRPr="006E35AE">
        <w:t xml:space="preserve"> </w:t>
      </w:r>
      <w:r w:rsidR="00C268A0" w:rsidRPr="006E35AE">
        <w:t xml:space="preserve">with a home address at </w:t>
      </w:r>
      <w:r w:rsidR="00C268A0" w:rsidRPr="006E35AE">
        <w:rPr>
          <w:highlight w:val="yellow"/>
        </w:rPr>
        <w:t>&lt;student home address&gt;</w:t>
      </w:r>
      <w:r w:rsidR="008858D1" w:rsidRPr="006E35AE">
        <w:t xml:space="preserve">. </w:t>
      </w:r>
      <w:r w:rsidR="00042197">
        <w:t xml:space="preserve"> </w:t>
      </w:r>
      <w:r w:rsidR="00B113E1" w:rsidRPr="006E35AE">
        <w:t>STUDENT</w:t>
      </w:r>
      <w:r w:rsidR="006D7017" w:rsidRPr="006E35AE">
        <w:t xml:space="preserve"> understand</w:t>
      </w:r>
      <w:r w:rsidR="00AB3581" w:rsidRPr="006E35AE">
        <w:t>s</w:t>
      </w:r>
      <w:r w:rsidR="006D7017" w:rsidRPr="006E35AE">
        <w:t xml:space="preserve"> </w:t>
      </w:r>
      <w:r w:rsidR="00AB3581" w:rsidRPr="006E35AE">
        <w:t>they have</w:t>
      </w:r>
      <w:r w:rsidR="006D7017" w:rsidRPr="006E35AE">
        <w:t xml:space="preserve"> the right to seek independent legal advice</w:t>
      </w:r>
      <w:r w:rsidR="00B961DC" w:rsidRPr="006E35AE">
        <w:t xml:space="preserve"> at </w:t>
      </w:r>
      <w:r w:rsidR="00AB3581" w:rsidRPr="006E35AE">
        <w:t>their</w:t>
      </w:r>
      <w:r w:rsidR="00B961DC" w:rsidRPr="006E35AE">
        <w:t xml:space="preserve"> own expense prior to signing this agreement.</w:t>
      </w:r>
    </w:p>
    <w:p w14:paraId="51F03078" w14:textId="77777777" w:rsidR="00D70999" w:rsidRPr="00DB74EA" w:rsidRDefault="007B1B84" w:rsidP="0042380E">
      <w:pPr>
        <w:pStyle w:val="01-heading"/>
      </w:pPr>
      <w:r>
        <w:t>Background</w:t>
      </w:r>
    </w:p>
    <w:p w14:paraId="06804716" w14:textId="28ACAE95" w:rsidR="009A3D85" w:rsidRPr="006E35AE" w:rsidRDefault="00D70999" w:rsidP="006E35AE">
      <w:pPr>
        <w:pStyle w:val="02-paragraph"/>
      </w:pPr>
      <w:r w:rsidRPr="006E35AE">
        <w:t xml:space="preserve">While </w:t>
      </w:r>
      <w:r w:rsidR="00B113E1" w:rsidRPr="006E35AE">
        <w:t xml:space="preserve">Michigan State </w:t>
      </w:r>
      <w:r w:rsidRPr="006E35AE">
        <w:t xml:space="preserve">University students generally </w:t>
      </w:r>
      <w:r w:rsidR="00B113E1" w:rsidRPr="006E35AE">
        <w:t xml:space="preserve">are assigned any rights owned by Michigan State University </w:t>
      </w:r>
      <w:r w:rsidR="0029603B" w:rsidRPr="006E35AE">
        <w:t xml:space="preserve">in </w:t>
      </w:r>
      <w:r w:rsidRPr="006E35AE">
        <w:t xml:space="preserve">their classroom inventions, in some circumstances, </w:t>
      </w:r>
      <w:r w:rsidR="00DB74EA" w:rsidRPr="006E35AE">
        <w:t>projects involve specia</w:t>
      </w:r>
      <w:r w:rsidR="009A3D85" w:rsidRPr="006E35AE">
        <w:t xml:space="preserve">l </w:t>
      </w:r>
      <w:r w:rsidR="00B113E1" w:rsidRPr="006E35AE">
        <w:t xml:space="preserve">collaboration with companies for the benefit of providing STUDENT with </w:t>
      </w:r>
      <w:r w:rsidR="007B1B84" w:rsidRPr="006E35AE">
        <w:t xml:space="preserve">a </w:t>
      </w:r>
      <w:r w:rsidR="00B113E1" w:rsidRPr="006E35AE">
        <w:t>real</w:t>
      </w:r>
      <w:r w:rsidR="00771C2E">
        <w:t>-</w:t>
      </w:r>
      <w:r w:rsidR="00B113E1" w:rsidRPr="006E35AE">
        <w:t>world experience</w:t>
      </w:r>
      <w:r w:rsidR="008858D1" w:rsidRPr="006E35AE">
        <w:t xml:space="preserve">. </w:t>
      </w:r>
      <w:r w:rsidR="00DB74EA" w:rsidRPr="006E35AE">
        <w:t xml:space="preserve">In these circumstances, </w:t>
      </w:r>
      <w:r w:rsidR="00B113E1" w:rsidRPr="006E35AE">
        <w:t>COMPANY</w:t>
      </w:r>
      <w:r w:rsidR="0029603B" w:rsidRPr="006E35AE">
        <w:t xml:space="preserve"> </w:t>
      </w:r>
      <w:r w:rsidR="00DB74EA" w:rsidRPr="006E35AE">
        <w:t>may</w:t>
      </w:r>
      <w:r w:rsidR="0029603B" w:rsidRPr="006E35AE">
        <w:t xml:space="preserve"> require students to assign their rights in inventions resulting from </w:t>
      </w:r>
      <w:r w:rsidR="00DB74EA" w:rsidRPr="006E35AE">
        <w:t>these</w:t>
      </w:r>
      <w:r w:rsidR="0029603B" w:rsidRPr="006E35AE">
        <w:t xml:space="preserve"> projects in which students elect to participate</w:t>
      </w:r>
      <w:r w:rsidR="008858D1" w:rsidRPr="006E35AE">
        <w:t xml:space="preserve">. </w:t>
      </w:r>
      <w:r w:rsidR="0029603B" w:rsidRPr="006E35AE">
        <w:t xml:space="preserve">Students are not obligated to participate in projects or activities that require the assignment of the student’s intellectual property rights to </w:t>
      </w:r>
      <w:r w:rsidR="00B113E1" w:rsidRPr="006E35AE">
        <w:t>COMPANY</w:t>
      </w:r>
      <w:r w:rsidR="0029603B" w:rsidRPr="006E35AE">
        <w:t xml:space="preserve"> or another entity.</w:t>
      </w:r>
    </w:p>
    <w:p w14:paraId="0233C228" w14:textId="72D81131" w:rsidR="006558B0" w:rsidRPr="006E35AE" w:rsidRDefault="00B113E1" w:rsidP="006E35AE">
      <w:pPr>
        <w:pStyle w:val="02-paragraph"/>
      </w:pPr>
      <w:r w:rsidRPr="006E35AE">
        <w:t xml:space="preserve">However, </w:t>
      </w:r>
      <w:r w:rsidR="009A3D85" w:rsidRPr="006E35AE">
        <w:t xml:space="preserve">as a condition for </w:t>
      </w:r>
      <w:r w:rsidRPr="006E35AE">
        <w:t>STUDENT</w:t>
      </w:r>
      <w:r w:rsidR="009A3D85" w:rsidRPr="006E35AE">
        <w:t xml:space="preserve">’s participation in </w:t>
      </w:r>
      <w:r w:rsidR="009A023B" w:rsidRPr="006E35AE">
        <w:t>PROJECT</w:t>
      </w:r>
      <w:r w:rsidRPr="006E35AE">
        <w:t xml:space="preserve"> involving COMPANY</w:t>
      </w:r>
      <w:r w:rsidR="009A3D85" w:rsidRPr="006E35AE">
        <w:t xml:space="preserve">, </w:t>
      </w:r>
      <w:r w:rsidRPr="006E35AE">
        <w:t>COMPANY</w:t>
      </w:r>
      <w:r w:rsidR="009A3D85" w:rsidRPr="006E35AE">
        <w:t xml:space="preserve"> requires </w:t>
      </w:r>
      <w:r w:rsidRPr="006E35AE">
        <w:t>STUDENT</w:t>
      </w:r>
      <w:r w:rsidR="009A3D85" w:rsidRPr="006E35AE">
        <w:t xml:space="preserve"> to assign his or her rights in </w:t>
      </w:r>
      <w:r w:rsidR="00771C2E">
        <w:t xml:space="preserve">any </w:t>
      </w:r>
      <w:r w:rsidR="009A3D85" w:rsidRPr="006E35AE">
        <w:t xml:space="preserve">intellectual property created </w:t>
      </w:r>
      <w:proofErr w:type="gramStart"/>
      <w:r w:rsidR="009A3D85" w:rsidRPr="006E35AE">
        <w:t>in the course of</w:t>
      </w:r>
      <w:proofErr w:type="gramEnd"/>
      <w:r w:rsidR="009A3D85" w:rsidRPr="006E35AE">
        <w:t xml:space="preserve"> </w:t>
      </w:r>
      <w:r w:rsidRPr="006E35AE">
        <w:t>STUDENT</w:t>
      </w:r>
      <w:r w:rsidR="009A3D85" w:rsidRPr="006E35AE">
        <w:t xml:space="preserve">’s work on </w:t>
      </w:r>
      <w:r w:rsidR="009A023B" w:rsidRPr="006E35AE">
        <w:t>PROJECT</w:t>
      </w:r>
      <w:r w:rsidR="009A3D85" w:rsidRPr="006E35AE">
        <w:t>, as further described below.</w:t>
      </w:r>
    </w:p>
    <w:p w14:paraId="16AC1DA0" w14:textId="77777777" w:rsidR="006558B0" w:rsidRPr="00DB74EA" w:rsidRDefault="006558B0" w:rsidP="0042380E">
      <w:pPr>
        <w:pStyle w:val="01-heading"/>
      </w:pPr>
      <w:r w:rsidRPr="00DB74EA">
        <w:t>Assignment</w:t>
      </w:r>
      <w:r w:rsidR="007B1B84">
        <w:t xml:space="preserve"> o</w:t>
      </w:r>
      <w:r w:rsidR="00DB74EA">
        <w:t xml:space="preserve">f </w:t>
      </w:r>
      <w:r w:rsidR="00DB74EA" w:rsidRPr="0042380E">
        <w:t>Intellectual</w:t>
      </w:r>
      <w:r w:rsidR="00DB74EA">
        <w:t xml:space="preserve"> Property Rights</w:t>
      </w:r>
    </w:p>
    <w:p w14:paraId="63F9333B" w14:textId="6ABA1F36" w:rsidR="006558B0" w:rsidRPr="006E35AE" w:rsidRDefault="00B113E1" w:rsidP="006E35AE">
      <w:pPr>
        <w:pStyle w:val="02-paragraph"/>
      </w:pPr>
      <w:r w:rsidRPr="006E35AE">
        <w:t>STUDENT</w:t>
      </w:r>
      <w:r w:rsidR="006558B0" w:rsidRPr="006E35AE">
        <w:t xml:space="preserve"> understands that they have contributed, or may be contributing, to the development of </w:t>
      </w:r>
      <w:r w:rsidR="009A023B" w:rsidRPr="006E35AE">
        <w:t>PROJECT</w:t>
      </w:r>
      <w:r w:rsidR="006558B0" w:rsidRPr="006E35AE">
        <w:t xml:space="preserve">, including the </w:t>
      </w:r>
      <w:r w:rsidR="000D32A6" w:rsidRPr="006E35AE">
        <w:t xml:space="preserve">creation of and </w:t>
      </w:r>
      <w:r w:rsidR="006558B0" w:rsidRPr="006E35AE">
        <w:t xml:space="preserve">making of </w:t>
      </w:r>
      <w:r w:rsidR="000D32A6" w:rsidRPr="006E35AE">
        <w:t xml:space="preserve">works of authorship, </w:t>
      </w:r>
      <w:r w:rsidR="00771C2E">
        <w:t xml:space="preserve">applications, </w:t>
      </w:r>
      <w:r w:rsidR="000D32A6" w:rsidRPr="006E35AE">
        <w:t xml:space="preserve">code, </w:t>
      </w:r>
      <w:r w:rsidR="006558B0" w:rsidRPr="006E35AE">
        <w:t xml:space="preserve">inventions, creations, </w:t>
      </w:r>
      <w:r w:rsidR="000D32A6" w:rsidRPr="006E35AE">
        <w:t xml:space="preserve">materials, papers, </w:t>
      </w:r>
      <w:r w:rsidR="006558B0" w:rsidRPr="006E35AE">
        <w:t>and/or discoveries made</w:t>
      </w:r>
      <w:r w:rsidR="009A3D85" w:rsidRPr="006E35AE">
        <w:t xml:space="preserve"> (conceived or first reduced to practice)</w:t>
      </w:r>
      <w:r w:rsidR="00771C2E">
        <w:t xml:space="preserve">, and </w:t>
      </w:r>
      <w:proofErr w:type="gramStart"/>
      <w:r w:rsidR="00771C2E">
        <w:t>any and all</w:t>
      </w:r>
      <w:proofErr w:type="gramEnd"/>
      <w:r w:rsidR="00771C2E">
        <w:t xml:space="preserve"> other intellectual property,</w:t>
      </w:r>
      <w:r w:rsidR="006558B0" w:rsidRPr="006E35AE">
        <w:t xml:space="preserve"> </w:t>
      </w:r>
      <w:r w:rsidR="009A3D85" w:rsidRPr="006E35AE">
        <w:t>in the</w:t>
      </w:r>
      <w:r w:rsidR="006558B0" w:rsidRPr="006E35AE">
        <w:t xml:space="preserve"> course of </w:t>
      </w:r>
      <w:r w:rsidRPr="006E35AE">
        <w:t>STUDENT</w:t>
      </w:r>
      <w:r w:rsidR="009A3D85" w:rsidRPr="006E35AE">
        <w:t xml:space="preserve">’s work on </w:t>
      </w:r>
      <w:r w:rsidR="009A023B" w:rsidRPr="006E35AE">
        <w:t xml:space="preserve">PROJECT </w:t>
      </w:r>
      <w:r w:rsidR="006558B0" w:rsidRPr="006E35AE">
        <w:t>(</w:t>
      </w:r>
      <w:r w:rsidR="00042197">
        <w:t xml:space="preserve">hereafter </w:t>
      </w:r>
      <w:r w:rsidR="006558B0" w:rsidRPr="006E35AE">
        <w:t>“</w:t>
      </w:r>
      <w:r w:rsidR="009A023B" w:rsidRPr="006E35AE">
        <w:t>INVENTIONS</w:t>
      </w:r>
      <w:r w:rsidR="006558B0" w:rsidRPr="006E35AE">
        <w:t>”)</w:t>
      </w:r>
      <w:r w:rsidR="008858D1" w:rsidRPr="006E35AE">
        <w:t xml:space="preserve">. </w:t>
      </w:r>
      <w:r w:rsidRPr="006E35AE">
        <w:t>STUDENT</w:t>
      </w:r>
      <w:r w:rsidR="006558B0" w:rsidRPr="006E35AE">
        <w:t xml:space="preserve"> agrees as a condition of participating in </w:t>
      </w:r>
      <w:r w:rsidR="009A023B" w:rsidRPr="006E35AE">
        <w:t>PROJECT</w:t>
      </w:r>
      <w:r w:rsidR="006558B0" w:rsidRPr="006E35AE">
        <w:t xml:space="preserve">, and in consideration for the </w:t>
      </w:r>
      <w:r w:rsidRPr="006E35AE">
        <w:t xml:space="preserve">benefits obtained by working on </w:t>
      </w:r>
      <w:r w:rsidR="009A023B" w:rsidRPr="006E35AE">
        <w:t>PROJECT</w:t>
      </w:r>
      <w:r w:rsidR="006558B0" w:rsidRPr="006E35AE">
        <w:t xml:space="preserve">, to assign, and </w:t>
      </w:r>
      <w:r w:rsidRPr="006E35AE">
        <w:t>STUDENT</w:t>
      </w:r>
      <w:r w:rsidR="006558B0" w:rsidRPr="006E35AE">
        <w:t xml:space="preserve"> hereby assigns, to </w:t>
      </w:r>
      <w:r w:rsidRPr="006E35AE">
        <w:t>COMPANY</w:t>
      </w:r>
      <w:r w:rsidR="006558B0" w:rsidRPr="006E35AE">
        <w:t xml:space="preserve"> all right</w:t>
      </w:r>
      <w:r w:rsidR="00FA2EE6">
        <w:t>s</w:t>
      </w:r>
      <w:r w:rsidR="006558B0" w:rsidRPr="006E35AE">
        <w:t>, title, and interest in</w:t>
      </w:r>
      <w:r w:rsidR="00430ADE">
        <w:t xml:space="preserve"> </w:t>
      </w:r>
      <w:proofErr w:type="gramStart"/>
      <w:r w:rsidR="00430ADE">
        <w:t>any and all</w:t>
      </w:r>
      <w:proofErr w:type="gramEnd"/>
      <w:r w:rsidR="006558B0" w:rsidRPr="006E35AE">
        <w:t xml:space="preserve"> </w:t>
      </w:r>
      <w:r w:rsidR="009A023B" w:rsidRPr="006E35AE">
        <w:t>INVENTIONS</w:t>
      </w:r>
      <w:r w:rsidR="006558B0" w:rsidRPr="006E35AE">
        <w:t>.</w:t>
      </w:r>
    </w:p>
    <w:p w14:paraId="6A2F4070" w14:textId="77777777" w:rsidR="00440B5A" w:rsidRPr="006E35AE" w:rsidRDefault="00B113E1" w:rsidP="006E35AE">
      <w:pPr>
        <w:pStyle w:val="02-paragraph"/>
      </w:pPr>
      <w:r w:rsidRPr="006E35AE">
        <w:t>STUDENT</w:t>
      </w:r>
      <w:r w:rsidR="006558B0" w:rsidRPr="006E35AE">
        <w:t xml:space="preserve"> acknowledges that by assigning rights in </w:t>
      </w:r>
      <w:proofErr w:type="gramStart"/>
      <w:r w:rsidR="00430ADE">
        <w:t>any and all</w:t>
      </w:r>
      <w:proofErr w:type="gramEnd"/>
      <w:r w:rsidR="00430ADE">
        <w:t xml:space="preserve"> </w:t>
      </w:r>
      <w:r w:rsidR="00FA2EE6" w:rsidRPr="006E35AE">
        <w:t xml:space="preserve">INVENTIONS </w:t>
      </w:r>
      <w:r w:rsidR="006558B0" w:rsidRPr="006E35AE">
        <w:t xml:space="preserve">to </w:t>
      </w:r>
      <w:r w:rsidRPr="006E35AE">
        <w:t>COMPANY</w:t>
      </w:r>
      <w:r w:rsidR="006558B0" w:rsidRPr="006E35AE">
        <w:t xml:space="preserve">, </w:t>
      </w:r>
      <w:r w:rsidRPr="006E35AE">
        <w:t xml:space="preserve">COMPANY </w:t>
      </w:r>
      <w:r w:rsidR="00430ADE">
        <w:t xml:space="preserve">will be the sole owner of INVENTIONS and </w:t>
      </w:r>
      <w:r w:rsidR="006558B0" w:rsidRPr="006E35AE">
        <w:t xml:space="preserve">will manage the rights in </w:t>
      </w:r>
      <w:r w:rsidR="009A023B" w:rsidRPr="006E35AE">
        <w:t xml:space="preserve">INVENTIONS </w:t>
      </w:r>
      <w:r w:rsidR="006558B0" w:rsidRPr="006E35AE">
        <w:t>and be solely responsible for deciding what form of protection, if any, to pursue an</w:t>
      </w:r>
      <w:r w:rsidR="005C121C" w:rsidRPr="006E35AE">
        <w:t>d</w:t>
      </w:r>
      <w:r w:rsidR="006558B0" w:rsidRPr="006E35AE">
        <w:t xml:space="preserve"> the form and extent of commercialization of </w:t>
      </w:r>
      <w:r w:rsidR="009A023B" w:rsidRPr="006E35AE">
        <w:t>INVENTIONS</w:t>
      </w:r>
      <w:r w:rsidR="006558B0" w:rsidRPr="006E35AE">
        <w:t>, if any</w:t>
      </w:r>
      <w:r w:rsidR="007B1B84" w:rsidRPr="006E35AE">
        <w:t>.</w:t>
      </w:r>
    </w:p>
    <w:p w14:paraId="31C7F902" w14:textId="77777777" w:rsidR="007439E9" w:rsidRPr="00DB74EA" w:rsidRDefault="007B1B84" w:rsidP="0042380E">
      <w:pPr>
        <w:pStyle w:val="01-heading"/>
      </w:pPr>
      <w:r>
        <w:t>Cooperation w</w:t>
      </w:r>
      <w:r w:rsidR="007439E9" w:rsidRPr="00DB74EA">
        <w:t xml:space="preserve">ith </w:t>
      </w:r>
      <w:r w:rsidR="002A2063">
        <w:t>COMPANY</w:t>
      </w:r>
    </w:p>
    <w:p w14:paraId="5FA87FEA" w14:textId="77777777" w:rsidR="007439E9" w:rsidRPr="006E35AE" w:rsidRDefault="00B113E1" w:rsidP="006E35AE">
      <w:pPr>
        <w:pStyle w:val="02-paragraph"/>
      </w:pPr>
      <w:r w:rsidRPr="006E35AE">
        <w:t>STUDENT</w:t>
      </w:r>
      <w:r w:rsidR="007439E9" w:rsidRPr="006E35AE">
        <w:t xml:space="preserve"> agrees to inform </w:t>
      </w:r>
      <w:r w:rsidR="00440B5A" w:rsidRPr="006E35AE">
        <w:t>COMPANY</w:t>
      </w:r>
      <w:r w:rsidR="007439E9" w:rsidRPr="006E35AE">
        <w:t xml:space="preserve"> of all </w:t>
      </w:r>
      <w:r w:rsidR="009A023B" w:rsidRPr="006E35AE">
        <w:t xml:space="preserve">INVENTIONS </w:t>
      </w:r>
      <w:r w:rsidR="007439E9" w:rsidRPr="006E35AE">
        <w:t xml:space="preserve">and to </w:t>
      </w:r>
      <w:r w:rsidR="00440B5A" w:rsidRPr="006E35AE">
        <w:t xml:space="preserve">reasonably </w:t>
      </w:r>
      <w:r w:rsidR="007439E9" w:rsidRPr="006E35AE">
        <w:t xml:space="preserve">cooperate with </w:t>
      </w:r>
      <w:r w:rsidR="00440B5A" w:rsidRPr="006E35AE">
        <w:t>COMPANY</w:t>
      </w:r>
      <w:r w:rsidR="007439E9" w:rsidRPr="006E35AE">
        <w:t xml:space="preserve">, at </w:t>
      </w:r>
      <w:r w:rsidR="00440B5A" w:rsidRPr="006E35AE">
        <w:t>COMPANY’s</w:t>
      </w:r>
      <w:r w:rsidR="007439E9" w:rsidRPr="006E35AE">
        <w:t xml:space="preserve"> expense, to </w:t>
      </w:r>
      <w:r w:rsidR="00B704DA" w:rsidRPr="00B704DA">
        <w:t xml:space="preserve">secure COMPANY’s rights in the </w:t>
      </w:r>
      <w:r w:rsidR="007439E9" w:rsidRPr="006E35AE">
        <w:t xml:space="preserve">intellectual property </w:t>
      </w:r>
      <w:r w:rsidR="007439E9" w:rsidRPr="006E35AE">
        <w:lastRenderedPageBreak/>
        <w:t>(including copyright(s), patent(s), trademark(s), trade secret(s)</w:t>
      </w:r>
      <w:r w:rsidR="00FA2EE6">
        <w:t>, or other means of protecting i</w:t>
      </w:r>
      <w:r w:rsidR="007439E9" w:rsidRPr="006E35AE">
        <w:t xml:space="preserve">nventions) related to </w:t>
      </w:r>
      <w:r w:rsidR="000D32A6" w:rsidRPr="006E35AE">
        <w:t>INVENTIONS</w:t>
      </w:r>
      <w:r w:rsidR="007439E9" w:rsidRPr="006E35AE">
        <w:t>.</w:t>
      </w:r>
    </w:p>
    <w:p w14:paraId="5E402B11" w14:textId="77777777" w:rsidR="007439E9" w:rsidRPr="006E35AE" w:rsidRDefault="00B113E1" w:rsidP="006E35AE">
      <w:pPr>
        <w:pStyle w:val="02-paragraph"/>
      </w:pPr>
      <w:r w:rsidRPr="006E35AE">
        <w:t>STUDENT</w:t>
      </w:r>
      <w:r w:rsidR="007439E9" w:rsidRPr="006E35AE">
        <w:t xml:space="preserve"> agrees to m</w:t>
      </w:r>
      <w:r w:rsidR="00FA2EE6">
        <w:t xml:space="preserve">ake </w:t>
      </w:r>
      <w:r w:rsidR="00430ADE">
        <w:t>themselves</w:t>
      </w:r>
      <w:r w:rsidR="007439E9" w:rsidRPr="006E35AE">
        <w:t xml:space="preserve"> </w:t>
      </w:r>
      <w:r w:rsidR="00440B5A" w:rsidRPr="006E35AE">
        <w:t xml:space="preserve">reasonably </w:t>
      </w:r>
      <w:r w:rsidR="007439E9" w:rsidRPr="006E35AE">
        <w:t xml:space="preserve">available to </w:t>
      </w:r>
      <w:r w:rsidR="00440B5A" w:rsidRPr="006E35AE">
        <w:t>COMPANY</w:t>
      </w:r>
      <w:r w:rsidR="007439E9" w:rsidRPr="006E35AE">
        <w:t xml:space="preserve"> personnel, including </w:t>
      </w:r>
      <w:r w:rsidR="000D32A6" w:rsidRPr="006E35AE">
        <w:t xml:space="preserve">its </w:t>
      </w:r>
      <w:r w:rsidR="007439E9" w:rsidRPr="006E35AE">
        <w:t>attorneys</w:t>
      </w:r>
      <w:r w:rsidR="000D32A6" w:rsidRPr="006E35AE">
        <w:t xml:space="preserve"> and agents</w:t>
      </w:r>
      <w:r w:rsidR="007439E9" w:rsidRPr="006E35AE">
        <w:t xml:space="preserve">, to sign all papers, take all rightful oaths, and perform all acts which may be necessary, </w:t>
      </w:r>
      <w:proofErr w:type="gramStart"/>
      <w:r w:rsidR="007439E9" w:rsidRPr="006E35AE">
        <w:t>desirable</w:t>
      </w:r>
      <w:proofErr w:type="gramEnd"/>
      <w:r w:rsidR="007439E9" w:rsidRPr="006E35AE">
        <w:t xml:space="preserve"> or convenient for fulfilling this assignment and for securing and maintaining intellectual property to </w:t>
      </w:r>
      <w:r w:rsidR="00FA2EE6" w:rsidRPr="006E35AE">
        <w:t xml:space="preserve">INVENTIONS </w:t>
      </w:r>
      <w:r w:rsidR="007439E9" w:rsidRPr="006E35AE">
        <w:t xml:space="preserve">in any and all countries and for vesting title in </w:t>
      </w:r>
      <w:r w:rsidR="00440B5A" w:rsidRPr="006E35AE">
        <w:t>COMPANY</w:t>
      </w:r>
      <w:r w:rsidR="007439E9" w:rsidRPr="006E35AE">
        <w:t>, its successors, assigns, and legal representatives.</w:t>
      </w:r>
    </w:p>
    <w:p w14:paraId="5EC11D11" w14:textId="77777777" w:rsidR="007439E9" w:rsidRPr="00DB74EA" w:rsidRDefault="007439E9" w:rsidP="0042380E">
      <w:pPr>
        <w:pStyle w:val="01-heading"/>
      </w:pPr>
      <w:r w:rsidRPr="00DB74EA">
        <w:t>General</w:t>
      </w:r>
      <w:r w:rsidR="00DB74EA">
        <w:t xml:space="preserve"> Terms</w:t>
      </w:r>
    </w:p>
    <w:p w14:paraId="3184F29D" w14:textId="77777777" w:rsidR="00812042" w:rsidRPr="006E35AE" w:rsidRDefault="00812042" w:rsidP="006E35AE">
      <w:pPr>
        <w:pStyle w:val="02-paragraph"/>
      </w:pPr>
      <w:r w:rsidRPr="006E35AE">
        <w:t xml:space="preserve">The parties agree that any xerographically or electronically reproduced copy of this </w:t>
      </w:r>
      <w:proofErr w:type="gramStart"/>
      <w:r w:rsidRPr="006E35AE">
        <w:t>fully-executed</w:t>
      </w:r>
      <w:proofErr w:type="gramEnd"/>
      <w:r w:rsidRPr="006E35AE">
        <w:t xml:space="preserve"> agreement shall have the same legal force and effect as any copy bearing original signatures of the parties. This agreement constitutes the entire agreement between the parties concerning the subject matter thereof.</w:t>
      </w:r>
    </w:p>
    <w:p w14:paraId="545C37EB" w14:textId="4A59D29A" w:rsidR="007439E9" w:rsidRDefault="00B113E1" w:rsidP="006E35AE">
      <w:pPr>
        <w:pStyle w:val="02-paragraph"/>
      </w:pPr>
      <w:r w:rsidRPr="006E35AE">
        <w:t>STUDENT</w:t>
      </w:r>
      <w:r w:rsidR="007439E9" w:rsidRPr="006E35AE">
        <w:t xml:space="preserve"> understands they are not required to participate in </w:t>
      </w:r>
      <w:r w:rsidR="009A023B" w:rsidRPr="006E35AE">
        <w:t>PROJECT</w:t>
      </w:r>
      <w:r w:rsidR="00771C2E">
        <w:t xml:space="preserve">. </w:t>
      </w:r>
    </w:p>
    <w:p w14:paraId="2270016E" w14:textId="3DF38C70" w:rsidR="001A176B" w:rsidRPr="006E35AE" w:rsidRDefault="001A176B" w:rsidP="006E35AE">
      <w:pPr>
        <w:pStyle w:val="02-paragraph"/>
      </w:pPr>
      <w:r w:rsidRPr="001A176B">
        <w:t>This Agreement shall be governed by and construed in accordance with the laws of the State of Michigan, except that any Michigan’s choice-of-law provisions that would serve to apply the law of a different state or country shall not apply.  Any dispute under this Agreement not otherwise resolved by the parties, shall be resolved by a court of competent jurisdiction in Ingham County, Michigan, and the parties agree to the exclusive jurisdiction of such courts.</w:t>
      </w:r>
    </w:p>
    <w:p w14:paraId="70DA05C3" w14:textId="77777777" w:rsidR="007439E9" w:rsidRPr="006E35AE" w:rsidRDefault="008858D1" w:rsidP="006E35AE">
      <w:pPr>
        <w:pStyle w:val="02-paragraph"/>
      </w:pPr>
      <w:r w:rsidRPr="006E35AE">
        <w:t xml:space="preserve">STUDENT’s </w:t>
      </w:r>
      <w:r w:rsidR="007439E9" w:rsidRPr="006E35AE">
        <w:t xml:space="preserve">obligations and responsibilities under this agreement will continue after completion of </w:t>
      </w:r>
      <w:r w:rsidR="009A023B" w:rsidRPr="006E35AE">
        <w:t xml:space="preserve">PROJECT </w:t>
      </w:r>
      <w:r w:rsidR="007439E9" w:rsidRPr="006E35AE">
        <w:t xml:space="preserve">and/or conclusion of their involvement with </w:t>
      </w:r>
      <w:r w:rsidR="009A023B" w:rsidRPr="006E35AE">
        <w:t>PROJECT</w:t>
      </w:r>
      <w:r w:rsidR="007439E9" w:rsidRPr="006E35AE">
        <w:t>.</w:t>
      </w:r>
    </w:p>
    <w:p w14:paraId="771C1068" w14:textId="77777777" w:rsidR="00DB74EA" w:rsidRPr="006E35AE" w:rsidRDefault="007439E9" w:rsidP="006E35AE">
      <w:pPr>
        <w:pStyle w:val="02-paragraph"/>
      </w:pPr>
      <w:r w:rsidRPr="006E35AE">
        <w:t>This agreement is effective upon the latest date of signature.</w:t>
      </w:r>
    </w:p>
    <w:p w14:paraId="0AAE6EAE" w14:textId="77777777" w:rsidR="00DB74EA" w:rsidRPr="00DB74EA" w:rsidRDefault="00440B5A" w:rsidP="0042380E">
      <w:pPr>
        <w:pStyle w:val="01-heading"/>
      </w:pPr>
      <w:r>
        <w:t>COMPANY</w:t>
      </w:r>
    </w:p>
    <w:p w14:paraId="60D8B74A" w14:textId="77777777" w:rsidR="00DB74EA" w:rsidRPr="0042380E" w:rsidRDefault="007B1B84" w:rsidP="0042380E">
      <w:pPr>
        <w:pStyle w:val="03-signature"/>
      </w:pPr>
      <w:r>
        <w:t>Signature</w:t>
      </w:r>
      <w:r w:rsidR="00DB74EA" w:rsidRPr="00DB74EA">
        <w:t>:</w:t>
      </w:r>
      <w:r>
        <w:tab/>
      </w:r>
    </w:p>
    <w:p w14:paraId="74FC86EB" w14:textId="77777777" w:rsidR="00DB74EA" w:rsidRPr="00DB74EA" w:rsidRDefault="00DB74EA" w:rsidP="0042380E">
      <w:pPr>
        <w:pStyle w:val="03-signature"/>
      </w:pPr>
      <w:r w:rsidRPr="00DB74EA">
        <w:t>Pri</w:t>
      </w:r>
      <w:r w:rsidR="007B1B84">
        <w:t>nted Name:</w:t>
      </w:r>
      <w:r w:rsidR="007B1B84">
        <w:tab/>
      </w:r>
    </w:p>
    <w:p w14:paraId="16D0DAF0" w14:textId="77777777" w:rsidR="00DB74EA" w:rsidRPr="00DB74EA" w:rsidRDefault="007B1B84" w:rsidP="0042380E">
      <w:pPr>
        <w:pStyle w:val="03-signature"/>
      </w:pPr>
      <w:r>
        <w:t>Title:</w:t>
      </w:r>
      <w:r>
        <w:tab/>
      </w:r>
    </w:p>
    <w:p w14:paraId="656BDC83" w14:textId="77777777" w:rsidR="00DB74EA" w:rsidRDefault="00DB74EA" w:rsidP="0042380E">
      <w:pPr>
        <w:pStyle w:val="03-signature"/>
      </w:pPr>
      <w:r w:rsidRPr="00DB74EA">
        <w:t>Dat</w:t>
      </w:r>
      <w:r w:rsidR="007B1B84">
        <w:t>e:</w:t>
      </w:r>
      <w:r w:rsidR="007B1B84">
        <w:tab/>
      </w:r>
    </w:p>
    <w:p w14:paraId="75F777AF" w14:textId="77777777" w:rsidR="007B1B84" w:rsidRPr="007B1B84" w:rsidRDefault="007B1B84" w:rsidP="0042380E">
      <w:pPr>
        <w:pStyle w:val="01-heading"/>
      </w:pPr>
      <w:r w:rsidRPr="007B1B84">
        <w:t>STUDENT</w:t>
      </w:r>
    </w:p>
    <w:p w14:paraId="31B77C92" w14:textId="77777777" w:rsidR="007B1B84" w:rsidRDefault="007B1B84" w:rsidP="0042380E">
      <w:pPr>
        <w:pStyle w:val="03-signature"/>
      </w:pPr>
      <w:r>
        <w:t>Signature:</w:t>
      </w:r>
      <w:r>
        <w:tab/>
      </w:r>
    </w:p>
    <w:p w14:paraId="6732BA96" w14:textId="77777777" w:rsidR="007B1B84" w:rsidRDefault="007B1B84" w:rsidP="0042380E">
      <w:pPr>
        <w:pStyle w:val="03-signature"/>
      </w:pPr>
      <w:r>
        <w:t>Printed Name:</w:t>
      </w:r>
      <w:r>
        <w:tab/>
      </w:r>
    </w:p>
    <w:p w14:paraId="202D0C9F" w14:textId="77777777" w:rsidR="007B1B84" w:rsidRPr="00DB74EA" w:rsidRDefault="007B1B84" w:rsidP="0042380E">
      <w:pPr>
        <w:pStyle w:val="03-signature"/>
      </w:pPr>
      <w:r>
        <w:t>Date:</w:t>
      </w:r>
      <w:r>
        <w:tab/>
      </w:r>
    </w:p>
    <w:p w14:paraId="7B49FA76" w14:textId="77777777" w:rsidR="00DB74EA" w:rsidRPr="006E35AE" w:rsidRDefault="00DB74EA" w:rsidP="006E35AE">
      <w:pPr>
        <w:pStyle w:val="02-paragraph"/>
      </w:pPr>
      <w:r w:rsidRPr="006E35AE">
        <w:t>A parent or legal guardian is required for students younger than 18 years of age:</w:t>
      </w:r>
    </w:p>
    <w:p w14:paraId="601A84BD" w14:textId="77777777" w:rsidR="007B1B84" w:rsidRDefault="007B1B84" w:rsidP="0042380E">
      <w:pPr>
        <w:pStyle w:val="03-signature"/>
      </w:pPr>
      <w:r>
        <w:lastRenderedPageBreak/>
        <w:t>Parent/Legal Guardian:</w:t>
      </w:r>
      <w:r>
        <w:tab/>
      </w:r>
    </w:p>
    <w:p w14:paraId="74633ADF" w14:textId="77777777" w:rsidR="00DB74EA" w:rsidRPr="00DB74EA" w:rsidRDefault="00DB74EA" w:rsidP="0042380E">
      <w:pPr>
        <w:pStyle w:val="03-signature"/>
      </w:pPr>
      <w:r w:rsidRPr="00DB74EA">
        <w:t>Da</w:t>
      </w:r>
      <w:r w:rsidR="007B1B84">
        <w:t>te:</w:t>
      </w:r>
      <w:r w:rsidR="007B1B84">
        <w:tab/>
      </w:r>
    </w:p>
    <w:sectPr w:rsidR="00DB74EA" w:rsidRPr="00DB74EA" w:rsidSect="0042380E">
      <w:headerReference w:type="default" r:id="rId6"/>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CAA3" w14:textId="77777777" w:rsidR="00DD3D40" w:rsidRDefault="00DD3D40" w:rsidP="008858D1">
      <w:pPr>
        <w:spacing w:after="0"/>
      </w:pPr>
      <w:r>
        <w:separator/>
      </w:r>
    </w:p>
  </w:endnote>
  <w:endnote w:type="continuationSeparator" w:id="0">
    <w:p w14:paraId="42A9EE73" w14:textId="77777777" w:rsidR="00DD3D40" w:rsidRDefault="00DD3D40" w:rsidP="00885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3993" w14:textId="78668807" w:rsidR="008858D1" w:rsidRDefault="008858D1">
    <w:pPr>
      <w:pStyle w:val="Footer"/>
    </w:pPr>
    <w:r>
      <w:tab/>
      <w:t xml:space="preserve">Page </w:t>
    </w:r>
    <w:r>
      <w:fldChar w:fldCharType="begin"/>
    </w:r>
    <w:r>
      <w:instrText xml:space="preserve"> PAGE   \* MERGEFORMAT </w:instrText>
    </w:r>
    <w:r>
      <w:fldChar w:fldCharType="separate"/>
    </w:r>
    <w:r w:rsidR="00F155DA">
      <w:rPr>
        <w:noProof/>
      </w:rPr>
      <w:t>1</w:t>
    </w:r>
    <w:r>
      <w:fldChar w:fldCharType="end"/>
    </w:r>
    <w:r>
      <w:t xml:space="preserve"> of </w:t>
    </w:r>
    <w:r w:rsidR="002A2063">
      <w:rPr>
        <w:noProof/>
      </w:rPr>
      <w:fldChar w:fldCharType="begin"/>
    </w:r>
    <w:r w:rsidR="002A2063">
      <w:rPr>
        <w:noProof/>
      </w:rPr>
      <w:instrText xml:space="preserve"> NUMPAGES   \* MERGEFORMAT </w:instrText>
    </w:r>
    <w:r w:rsidR="002A2063">
      <w:rPr>
        <w:noProof/>
      </w:rPr>
      <w:fldChar w:fldCharType="separate"/>
    </w:r>
    <w:r w:rsidR="00F155DA">
      <w:rPr>
        <w:noProof/>
      </w:rPr>
      <w:t>2</w:t>
    </w:r>
    <w:r w:rsidR="002A2063">
      <w:rPr>
        <w:noProof/>
      </w:rPr>
      <w:fldChar w:fldCharType="end"/>
    </w:r>
    <w:r>
      <w:tab/>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215C" w14:textId="77777777" w:rsidR="00DD3D40" w:rsidRDefault="00DD3D40" w:rsidP="008858D1">
      <w:pPr>
        <w:spacing w:after="0"/>
      </w:pPr>
      <w:r>
        <w:separator/>
      </w:r>
    </w:p>
  </w:footnote>
  <w:footnote w:type="continuationSeparator" w:id="0">
    <w:p w14:paraId="5349A9FF" w14:textId="77777777" w:rsidR="00DD3D40" w:rsidRDefault="00DD3D40" w:rsidP="00885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B45F" w14:textId="5FE91932" w:rsidR="008858D1" w:rsidRDefault="0069625C" w:rsidP="00ED73BC">
    <w:pPr>
      <w:spacing w:after="0"/>
      <w:jc w:val="center"/>
      <w:rPr>
        <w:b/>
      </w:rPr>
    </w:pPr>
    <w:r>
      <w:rPr>
        <w:b/>
      </w:rPr>
      <w:t xml:space="preserve">CMSE495 </w:t>
    </w:r>
    <w:r w:rsidRPr="000D3AF6">
      <w:rPr>
        <w:b/>
      </w:rPr>
      <w:t xml:space="preserve">Experiential Learning in Data </w:t>
    </w:r>
    <w:proofErr w:type="gramStart"/>
    <w:r w:rsidRPr="000D3AF6">
      <w:rPr>
        <w:b/>
      </w:rPr>
      <w:t>Science</w:t>
    </w:r>
    <w:r>
      <w:rPr>
        <w:b/>
      </w:rPr>
      <w:t xml:space="preserve">,  </w:t>
    </w:r>
    <w:r w:rsidR="00ED73BC">
      <w:rPr>
        <w:b/>
      </w:rPr>
      <w:t>Collaborative</w:t>
    </w:r>
    <w:proofErr w:type="gramEnd"/>
    <w:r w:rsidR="00ED73BC">
      <w:rPr>
        <w:b/>
      </w:rPr>
      <w:t xml:space="preserve"> Design Project</w:t>
    </w:r>
  </w:p>
  <w:p w14:paraId="14794D19" w14:textId="77777777" w:rsidR="008858D1" w:rsidRPr="008858D1" w:rsidRDefault="00ED73BC" w:rsidP="00ED73BC">
    <w:pPr>
      <w:spacing w:after="0"/>
      <w:jc w:val="center"/>
      <w:rPr>
        <w:b/>
      </w:rPr>
    </w:pPr>
    <w:r>
      <w:rPr>
        <w:b/>
      </w:rPr>
      <w:t>Intellectual Property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42197"/>
    <w:rsid w:val="00091DA0"/>
    <w:rsid w:val="000D32A6"/>
    <w:rsid w:val="00115E9F"/>
    <w:rsid w:val="00175C91"/>
    <w:rsid w:val="001A176B"/>
    <w:rsid w:val="00261735"/>
    <w:rsid w:val="0029603B"/>
    <w:rsid w:val="002A2063"/>
    <w:rsid w:val="00344B1A"/>
    <w:rsid w:val="003B568A"/>
    <w:rsid w:val="003D32C7"/>
    <w:rsid w:val="0042380E"/>
    <w:rsid w:val="00430ADE"/>
    <w:rsid w:val="00440B4A"/>
    <w:rsid w:val="00440B5A"/>
    <w:rsid w:val="00457BB3"/>
    <w:rsid w:val="00556C07"/>
    <w:rsid w:val="005725C0"/>
    <w:rsid w:val="00583903"/>
    <w:rsid w:val="005C121C"/>
    <w:rsid w:val="00643150"/>
    <w:rsid w:val="006550D4"/>
    <w:rsid w:val="006558B0"/>
    <w:rsid w:val="00675A73"/>
    <w:rsid w:val="0069625C"/>
    <w:rsid w:val="006D7017"/>
    <w:rsid w:val="006E35AE"/>
    <w:rsid w:val="007439E9"/>
    <w:rsid w:val="00771C2E"/>
    <w:rsid w:val="007B1B84"/>
    <w:rsid w:val="007B24C7"/>
    <w:rsid w:val="007B4DEE"/>
    <w:rsid w:val="00812042"/>
    <w:rsid w:val="008858D1"/>
    <w:rsid w:val="009631A1"/>
    <w:rsid w:val="00966A56"/>
    <w:rsid w:val="009921D1"/>
    <w:rsid w:val="009A023B"/>
    <w:rsid w:val="009A3D85"/>
    <w:rsid w:val="009A4953"/>
    <w:rsid w:val="009B3BA0"/>
    <w:rsid w:val="00AB3581"/>
    <w:rsid w:val="00AB3FE7"/>
    <w:rsid w:val="00B113E1"/>
    <w:rsid w:val="00B704DA"/>
    <w:rsid w:val="00B7530A"/>
    <w:rsid w:val="00B961DC"/>
    <w:rsid w:val="00BB6110"/>
    <w:rsid w:val="00BF38FC"/>
    <w:rsid w:val="00C268A0"/>
    <w:rsid w:val="00C47010"/>
    <w:rsid w:val="00D70999"/>
    <w:rsid w:val="00DB74EA"/>
    <w:rsid w:val="00DD3D40"/>
    <w:rsid w:val="00EC1795"/>
    <w:rsid w:val="00ED3F71"/>
    <w:rsid w:val="00ED73BC"/>
    <w:rsid w:val="00F155DA"/>
    <w:rsid w:val="00FA1123"/>
    <w:rsid w:val="00FA2E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E89DB0"/>
  <w15:docId w15:val="{9E933894-F21F-4037-8B52-9510DF0B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customStyle="1" w:styleId="HeaderChar">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customStyle="1" w:styleId="FooterChar">
    <w:name w:val="Footer Char"/>
    <w:basedOn w:val="DefaultParagraphFont"/>
    <w:link w:val="Footer"/>
    <w:uiPriority w:val="99"/>
    <w:rsid w:val="008858D1"/>
    <w:rPr>
      <w:sz w:val="24"/>
      <w:szCs w:val="24"/>
    </w:rPr>
  </w:style>
  <w:style w:type="paragraph" w:customStyle="1" w:styleId="01-heading">
    <w:name w:val="01-heading"/>
    <w:basedOn w:val="Normal"/>
    <w:qFormat/>
    <w:rsid w:val="0042380E"/>
    <w:pPr>
      <w:keepNext/>
    </w:pPr>
    <w:rPr>
      <w:b/>
    </w:rPr>
  </w:style>
  <w:style w:type="paragraph" w:customStyle="1" w:styleId="03-signature">
    <w:name w:val="03-signature"/>
    <w:basedOn w:val="Normal"/>
    <w:qFormat/>
    <w:rsid w:val="0042380E"/>
    <w:pPr>
      <w:widowControl w:val="0"/>
      <w:tabs>
        <w:tab w:val="left" w:leader="underscore" w:pos="7920"/>
      </w:tabs>
      <w:autoSpaceDE w:val="0"/>
      <w:autoSpaceDN w:val="0"/>
      <w:adjustRightInd w:val="0"/>
      <w:spacing w:after="260"/>
    </w:pPr>
    <w:rPr>
      <w:szCs w:val="26"/>
    </w:rPr>
  </w:style>
  <w:style w:type="paragraph" w:customStyle="1" w:styleId="02-paragraph">
    <w:name w:val="02-paragraph"/>
    <w:basedOn w:val="Normal"/>
    <w:qFormat/>
    <w:rsid w:val="007B1B84"/>
  </w:style>
  <w:style w:type="paragraph" w:styleId="Revision">
    <w:name w:val="Revision"/>
    <w:hidden/>
    <w:uiPriority w:val="99"/>
    <w:semiHidden/>
    <w:rsid w:val="003D32C7"/>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Colbry, Dirk</cp:lastModifiedBy>
  <cp:revision>9</cp:revision>
  <dcterms:created xsi:type="dcterms:W3CDTF">2020-09-24T21:12:00Z</dcterms:created>
  <dcterms:modified xsi:type="dcterms:W3CDTF">2022-01-19T20:11:00Z</dcterms:modified>
</cp:coreProperties>
</file>